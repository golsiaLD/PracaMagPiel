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A63" w:rsidRDefault="00EF1D84" w:rsidP="006D053A">
      <w:pPr>
        <w:pStyle w:val="PreformattedText"/>
        <w:jc w:val="center"/>
      </w:pPr>
      <w:r>
        <w:rPr>
          <w:rFonts w:ascii="Times New Roman" w:hAnsi="Times New Roman"/>
          <w:b/>
          <w:bCs/>
          <w:sz w:val="28"/>
          <w:szCs w:val="28"/>
        </w:rPr>
        <w:t xml:space="preserve">Formularz Informacji o badaniu przeznaczony dla </w:t>
      </w:r>
      <w:r w:rsidR="006B53A8">
        <w:rPr>
          <w:rFonts w:ascii="Times New Roman" w:hAnsi="Times New Roman"/>
          <w:b/>
          <w:bCs/>
          <w:sz w:val="28"/>
          <w:szCs w:val="28"/>
        </w:rPr>
        <w:t>pacjenta</w:t>
      </w:r>
      <w:r w:rsidR="006D053A">
        <w:rPr>
          <w:rFonts w:ascii="Times New Roman" w:hAnsi="Times New Roman"/>
          <w:b/>
          <w:bCs/>
          <w:sz w:val="28"/>
          <w:szCs w:val="28"/>
        </w:rPr>
        <w:t>/respondenta-opiekuna dziecka</w:t>
      </w:r>
    </w:p>
    <w:p w:rsidR="009C0A63" w:rsidRDefault="009C0A63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</w:p>
    <w:p w:rsidR="009C0A63" w:rsidRDefault="009C0A63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</w:p>
    <w:p w:rsidR="006A1712" w:rsidRDefault="00EF1D84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Zapraszam </w:t>
      </w:r>
      <w:r w:rsidR="00EB2611">
        <w:rPr>
          <w:rFonts w:ascii="Times New Roman" w:hAnsi="Times New Roman"/>
          <w:sz w:val="24"/>
          <w:szCs w:val="24"/>
        </w:rPr>
        <w:t>Pa</w:t>
      </w:r>
      <w:r w:rsidR="003E367B">
        <w:rPr>
          <w:rFonts w:ascii="Times New Roman" w:hAnsi="Times New Roman"/>
          <w:sz w:val="24"/>
          <w:szCs w:val="24"/>
        </w:rPr>
        <w:t>ństwa</w:t>
      </w:r>
      <w:r>
        <w:rPr>
          <w:rFonts w:ascii="Times New Roman" w:hAnsi="Times New Roman"/>
          <w:sz w:val="24"/>
          <w:szCs w:val="24"/>
        </w:rPr>
        <w:t xml:space="preserve"> do udziału w badaniu naukowym zatytułowanym:</w:t>
      </w:r>
    </w:p>
    <w:p w:rsidR="00774464" w:rsidRDefault="00774464">
      <w:pPr>
        <w:pStyle w:val="PreformattedText"/>
        <w:rPr>
          <w:rFonts w:ascii="Times New Roman" w:hAnsi="Times New Roman"/>
          <w:sz w:val="24"/>
          <w:szCs w:val="24"/>
        </w:rPr>
      </w:pPr>
    </w:p>
    <w:p w:rsidR="00774464" w:rsidRPr="00774464" w:rsidRDefault="00774464" w:rsidP="006D053A">
      <w:pPr>
        <w:jc w:val="center"/>
        <w:rPr>
          <w:rFonts w:cs="Times New Roman"/>
          <w:b/>
        </w:rPr>
      </w:pPr>
      <w:r w:rsidRPr="00774464">
        <w:rPr>
          <w:rFonts w:cs="Times New Roman"/>
          <w:b/>
        </w:rPr>
        <w:t>„</w:t>
      </w:r>
      <w:r w:rsidR="006D053A">
        <w:rPr>
          <w:rFonts w:cs="Times New Roman"/>
          <w:b/>
        </w:rPr>
        <w:t>………”</w:t>
      </w:r>
      <w:r w:rsidRPr="00774464" w:rsidDel="00F10215">
        <w:rPr>
          <w:rFonts w:cs="Times New Roman"/>
          <w:b/>
          <w:highlight w:val="yellow"/>
        </w:rPr>
        <w:t xml:space="preserve"> </w:t>
      </w:r>
    </w:p>
    <w:p w:rsidR="00A13880" w:rsidRPr="00A13880" w:rsidRDefault="00A13880">
      <w:pPr>
        <w:pStyle w:val="PreformattedText"/>
        <w:rPr>
          <w:rFonts w:ascii="Times New Roman" w:hAnsi="Times New Roman"/>
          <w:sz w:val="24"/>
          <w:szCs w:val="24"/>
        </w:rPr>
      </w:pPr>
    </w:p>
    <w:p w:rsidR="009C0A63" w:rsidRPr="00116A1C" w:rsidRDefault="006A1712">
      <w:pPr>
        <w:pStyle w:val="PreformattedText"/>
      </w:pPr>
      <w:r>
        <w:rPr>
          <w:rFonts w:ascii="Times New Roman" w:hAnsi="Times New Roman"/>
          <w:b/>
          <w:bCs/>
          <w:sz w:val="24"/>
          <w:szCs w:val="24"/>
        </w:rPr>
        <w:t>Kierownikiem badania jest</w:t>
      </w:r>
      <w:r w:rsidR="00EB2611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6B53A8" w:rsidRDefault="006B53A8">
      <w:pPr>
        <w:pStyle w:val="PreformattedText"/>
        <w:rPr>
          <w:rFonts w:ascii="Times New Roman" w:hAnsi="Times New Roman"/>
          <w:sz w:val="24"/>
          <w:szCs w:val="24"/>
        </w:rPr>
      </w:pPr>
    </w:p>
    <w:p w:rsidR="009C0A63" w:rsidRDefault="00EF1D84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Badanie realizowane jest w ramach przygotowań </w:t>
      </w:r>
      <w:r w:rsidR="00774464">
        <w:rPr>
          <w:rFonts w:ascii="Times New Roman" w:hAnsi="Times New Roman"/>
          <w:sz w:val="24"/>
          <w:szCs w:val="24"/>
        </w:rPr>
        <w:t xml:space="preserve">pracy </w:t>
      </w:r>
      <w:r w:rsidR="006D053A">
        <w:rPr>
          <w:rFonts w:ascii="Times New Roman" w:hAnsi="Times New Roman"/>
          <w:sz w:val="24"/>
          <w:szCs w:val="24"/>
        </w:rPr>
        <w:t>magisterskiej</w:t>
      </w:r>
    </w:p>
    <w:p w:rsidR="00774464" w:rsidRDefault="00774464">
      <w:pPr>
        <w:pStyle w:val="PreformattedText"/>
        <w:rPr>
          <w:rFonts w:ascii="Times New Roman" w:hAnsi="Times New Roman"/>
          <w:sz w:val="24"/>
          <w:szCs w:val="24"/>
        </w:rPr>
      </w:pPr>
    </w:p>
    <w:p w:rsidR="009C0A63" w:rsidRDefault="00EF1D84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Udział w niniejszym badaniu jest całkowicie dobrowolny.</w:t>
      </w:r>
    </w:p>
    <w:p w:rsidR="009C0A63" w:rsidRDefault="00116A1C">
      <w:pPr>
        <w:pStyle w:val="PreformattedTex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</w:t>
      </w:r>
      <w:r w:rsidR="00EF1D84">
        <w:rPr>
          <w:rFonts w:ascii="Times New Roman" w:hAnsi="Times New Roman"/>
          <w:sz w:val="24"/>
          <w:szCs w:val="24"/>
        </w:rPr>
        <w:t>godę na udzi</w:t>
      </w:r>
      <w:r w:rsidR="005550B5">
        <w:rPr>
          <w:rFonts w:ascii="Times New Roman" w:hAnsi="Times New Roman"/>
          <w:sz w:val="24"/>
          <w:szCs w:val="24"/>
        </w:rPr>
        <w:t>ał w badaniu, będą mogli Państwo</w:t>
      </w:r>
      <w:r w:rsidR="00EF1D84">
        <w:rPr>
          <w:rFonts w:ascii="Times New Roman" w:hAnsi="Times New Roman"/>
          <w:sz w:val="24"/>
          <w:szCs w:val="24"/>
        </w:rPr>
        <w:t xml:space="preserve"> wycofać w każdym momencie, bez podania przyczyny.</w:t>
      </w:r>
    </w:p>
    <w:p w:rsidR="009C0A63" w:rsidRDefault="00EF1D84">
      <w:pPr>
        <w:pStyle w:val="PreformattedTex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Nieudzielenie zgody lub jej wycofanie</w:t>
      </w:r>
      <w:r w:rsidR="00116A1C">
        <w:rPr>
          <w:rFonts w:ascii="Times New Roman" w:hAnsi="Times New Roman"/>
          <w:sz w:val="24"/>
          <w:szCs w:val="24"/>
        </w:rPr>
        <w:t xml:space="preserve"> nie będzie wiązało się dla Państwa</w:t>
      </w:r>
      <w:r>
        <w:rPr>
          <w:rFonts w:ascii="Times New Roman" w:hAnsi="Times New Roman"/>
          <w:sz w:val="24"/>
          <w:szCs w:val="24"/>
        </w:rPr>
        <w:t xml:space="preserve"> z żadnymi konsekwencjami.</w:t>
      </w:r>
    </w:p>
    <w:p w:rsidR="009C0A63" w:rsidRDefault="00EF1D84">
      <w:pPr>
        <w:pStyle w:val="PreformattedTex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Zanim podejmie</w:t>
      </w:r>
      <w:r w:rsidR="00116A1C">
        <w:rPr>
          <w:rFonts w:ascii="Times New Roman" w:hAnsi="Times New Roman"/>
          <w:sz w:val="24"/>
          <w:szCs w:val="24"/>
        </w:rPr>
        <w:t>cie Państwo</w:t>
      </w:r>
      <w:r>
        <w:rPr>
          <w:rFonts w:ascii="Times New Roman" w:hAnsi="Times New Roman"/>
          <w:sz w:val="24"/>
          <w:szCs w:val="24"/>
        </w:rPr>
        <w:t xml:space="preserve"> decyzję  o udziale w niniejszym badaniu, proszę uważnie przeczytać cały poniższy tekst.</w:t>
      </w:r>
    </w:p>
    <w:p w:rsidR="009C0A63" w:rsidRDefault="009C0A63">
      <w:pPr>
        <w:pStyle w:val="PreformattedText"/>
        <w:rPr>
          <w:rFonts w:ascii="Times New Roman" w:hAnsi="Times New Roman"/>
          <w:sz w:val="24"/>
          <w:szCs w:val="24"/>
        </w:rPr>
      </w:pPr>
    </w:p>
    <w:p w:rsidR="00EC2E54" w:rsidRDefault="00EF1D84" w:rsidP="00116A1C">
      <w:pPr>
        <w:pStyle w:val="PreformattedText"/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Główne założenia i cel badania. </w:t>
      </w:r>
    </w:p>
    <w:p w:rsidR="009F4261" w:rsidRDefault="009F4261">
      <w:pPr>
        <w:pStyle w:val="PreformattedText"/>
        <w:ind w:left="720"/>
        <w:rPr>
          <w:rFonts w:ascii="Times New Roman" w:hAnsi="Times New Roman"/>
          <w:b/>
          <w:bCs/>
          <w:sz w:val="24"/>
          <w:szCs w:val="24"/>
        </w:rPr>
      </w:pPr>
    </w:p>
    <w:p w:rsidR="00731179" w:rsidRDefault="003E367B">
      <w:pPr>
        <w:ind w:firstLine="360"/>
        <w:jc w:val="both"/>
        <w:rPr>
          <w:ins w:id="0" w:author="Użytkownik systemu Windows" w:date="2019-06-26T05:47:00Z"/>
          <w:rFonts w:cs="Times New Roman"/>
          <w:highlight w:val="yellow"/>
        </w:rPr>
      </w:pPr>
      <w:r w:rsidRPr="00A11612">
        <w:rPr>
          <w:rFonts w:cs="Times New Roman"/>
        </w:rPr>
        <w:t xml:space="preserve">Celem głównym badania </w:t>
      </w:r>
      <w:r w:rsidR="00A11612" w:rsidRPr="00022B27">
        <w:rPr>
          <w:rFonts w:cs="Times New Roman"/>
        </w:rPr>
        <w:t>będzie</w:t>
      </w:r>
      <w:r w:rsidRPr="00A11612">
        <w:rPr>
          <w:rFonts w:cs="Times New Roman"/>
        </w:rPr>
        <w:t xml:space="preserve"> </w:t>
      </w:r>
      <w:r w:rsidR="006D053A">
        <w:rPr>
          <w:rFonts w:cs="Times New Roman"/>
        </w:rPr>
        <w:t>….</w:t>
      </w:r>
    </w:p>
    <w:p w:rsidR="00731179" w:rsidRDefault="00731179">
      <w:pPr>
        <w:ind w:firstLine="360"/>
        <w:jc w:val="both"/>
        <w:rPr>
          <w:ins w:id="1" w:author="Użytkownik systemu Windows" w:date="2019-06-26T05:47:00Z"/>
          <w:rFonts w:cs="Times New Roman"/>
          <w:highlight w:val="yellow"/>
        </w:rPr>
      </w:pPr>
    </w:p>
    <w:p w:rsidR="00731179" w:rsidRDefault="00731179">
      <w:pPr>
        <w:ind w:firstLine="360"/>
        <w:jc w:val="both"/>
        <w:rPr>
          <w:del w:id="2" w:author="marce" w:date="2019-06-25T15:11:00Z"/>
          <w:rFonts w:cs="Times New Roman"/>
          <w:highlight w:val="yellow"/>
        </w:rPr>
      </w:pPr>
    </w:p>
    <w:p w:rsidR="00731179" w:rsidRDefault="003E367B">
      <w:pPr>
        <w:ind w:firstLine="360"/>
        <w:jc w:val="both"/>
        <w:rPr>
          <w:rFonts w:cs="Times New Roman"/>
        </w:rPr>
      </w:pPr>
      <w:r w:rsidRPr="00A11612">
        <w:rPr>
          <w:rFonts w:cs="Times New Roman"/>
        </w:rPr>
        <w:t>Celami szczegółowymi badania są:</w:t>
      </w:r>
    </w:p>
    <w:p w:rsidR="006D053A" w:rsidRPr="00A11612" w:rsidRDefault="006D053A">
      <w:pPr>
        <w:ind w:firstLine="360"/>
        <w:jc w:val="both"/>
        <w:rPr>
          <w:rFonts w:cs="Times New Roman"/>
        </w:rPr>
      </w:pPr>
    </w:p>
    <w:p w:rsidR="00EC2E54" w:rsidRPr="006D053A" w:rsidRDefault="003E367B" w:rsidP="006D053A">
      <w:pPr>
        <w:pStyle w:val="Akapitzlist"/>
        <w:numPr>
          <w:ilvl w:val="0"/>
          <w:numId w:val="4"/>
        </w:numPr>
        <w:jc w:val="both"/>
        <w:rPr>
          <w:rFonts w:ascii="Times New Roman" w:hAnsi="Times New Roman"/>
          <w:b/>
          <w:sz w:val="24"/>
          <w:szCs w:val="24"/>
        </w:rPr>
      </w:pPr>
      <w:r w:rsidRPr="00A11612">
        <w:rPr>
          <w:rFonts w:ascii="Times New Roman" w:hAnsi="Times New Roman"/>
          <w:sz w:val="24"/>
          <w:szCs w:val="24"/>
        </w:rPr>
        <w:t xml:space="preserve"> </w:t>
      </w:r>
    </w:p>
    <w:p w:rsidR="006D053A" w:rsidRPr="006D053A" w:rsidRDefault="006D053A" w:rsidP="006D053A">
      <w:pPr>
        <w:pStyle w:val="Akapitzlist"/>
        <w:numPr>
          <w:ilvl w:val="0"/>
          <w:numId w:val="4"/>
        </w:numPr>
        <w:jc w:val="both"/>
        <w:rPr>
          <w:rFonts w:ascii="Times New Roman" w:hAnsi="Times New Roman"/>
          <w:b/>
          <w:sz w:val="24"/>
          <w:szCs w:val="24"/>
        </w:rPr>
      </w:pPr>
    </w:p>
    <w:p w:rsidR="006D053A" w:rsidRDefault="006D053A" w:rsidP="006D053A">
      <w:pPr>
        <w:jc w:val="both"/>
        <w:rPr>
          <w:b/>
        </w:rPr>
      </w:pPr>
    </w:p>
    <w:p w:rsidR="006D053A" w:rsidRPr="006D053A" w:rsidRDefault="006D053A" w:rsidP="006D053A">
      <w:pPr>
        <w:jc w:val="both"/>
        <w:rPr>
          <w:b/>
        </w:rPr>
      </w:pPr>
    </w:p>
    <w:p w:rsidR="00EC2E54" w:rsidRDefault="00EF1D84">
      <w:pPr>
        <w:pStyle w:val="PreformattedText"/>
        <w:rPr>
          <w:ins w:id="3" w:author="skibinskad" w:date="2019-06-25T08:35:00Z"/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 Przebieg i czas trwania oraz sposób przeprowadzenia badania.</w:t>
      </w:r>
    </w:p>
    <w:p w:rsidR="00774464" w:rsidRPr="00116A1C" w:rsidRDefault="00774464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116A1C" w:rsidRDefault="00A11612" w:rsidP="00116A1C">
      <w:pPr>
        <w:jc w:val="both"/>
        <w:rPr>
          <w:rFonts w:cs="Times New Roman"/>
          <w:b/>
        </w:rPr>
      </w:pPr>
      <w:r>
        <w:rPr>
          <w:bCs/>
        </w:rPr>
        <w:t xml:space="preserve">Badanie będzie trwało od </w:t>
      </w:r>
      <w:r w:rsidR="006D053A">
        <w:rPr>
          <w:rFonts w:cs="Times New Roman"/>
        </w:rPr>
        <w:t>: do….</w:t>
      </w:r>
    </w:p>
    <w:p w:rsidR="00116A1C" w:rsidRDefault="00116A1C" w:rsidP="00116A1C">
      <w:pPr>
        <w:ind w:firstLine="709"/>
        <w:jc w:val="both"/>
        <w:rPr>
          <w:rFonts w:cs="Times New Roman"/>
          <w:b/>
        </w:rPr>
      </w:pPr>
    </w:p>
    <w:p w:rsidR="003E367B" w:rsidRPr="00022B27" w:rsidRDefault="00711959" w:rsidP="003E367B">
      <w:pPr>
        <w:jc w:val="both"/>
        <w:rPr>
          <w:rFonts w:cs="Times New Roman"/>
        </w:rPr>
      </w:pPr>
      <w:r w:rsidRPr="00022B27">
        <w:rPr>
          <w:rFonts w:cs="Times New Roman"/>
        </w:rPr>
        <w:t>Metodą zastosowaną w badaniu będzie metoda indywidualnego przypadku</w:t>
      </w:r>
    </w:p>
    <w:p w:rsidR="003E367B" w:rsidRPr="00022B27" w:rsidRDefault="003E367B" w:rsidP="003E367B">
      <w:pPr>
        <w:jc w:val="both"/>
        <w:rPr>
          <w:rFonts w:cs="Times New Roman"/>
        </w:rPr>
      </w:pPr>
    </w:p>
    <w:p w:rsidR="00711959" w:rsidRPr="00022B27" w:rsidRDefault="006D053A" w:rsidP="00711959">
      <w:pPr>
        <w:jc w:val="both"/>
        <w:rPr>
          <w:rFonts w:cs="Times New Roman"/>
        </w:rPr>
      </w:pPr>
      <w:r>
        <w:rPr>
          <w:rFonts w:cs="Times New Roman"/>
        </w:rPr>
        <w:t>Narzędziami</w:t>
      </w:r>
      <w:r w:rsidR="00711959" w:rsidRPr="00022B27">
        <w:rPr>
          <w:rFonts w:cs="Times New Roman"/>
        </w:rPr>
        <w:t xml:space="preserve"> zastosowanymi w badaniu będą</w:t>
      </w:r>
      <w:r>
        <w:rPr>
          <w:rFonts w:cs="Times New Roman"/>
        </w:rPr>
        <w:t xml:space="preserve"> (opis)</w:t>
      </w:r>
      <w:r w:rsidR="00711959" w:rsidRPr="00022B27">
        <w:rPr>
          <w:rFonts w:cs="Times New Roman"/>
        </w:rPr>
        <w:t>:</w:t>
      </w:r>
    </w:p>
    <w:p w:rsidR="003E367B" w:rsidRPr="00022B27" w:rsidRDefault="003E367B" w:rsidP="003E367B">
      <w:pPr>
        <w:jc w:val="both"/>
        <w:rPr>
          <w:rFonts w:cs="Times New Roman"/>
        </w:rPr>
      </w:pPr>
    </w:p>
    <w:p w:rsidR="003E367B" w:rsidRPr="00DB1812" w:rsidRDefault="003E367B" w:rsidP="003E367B">
      <w:pPr>
        <w:jc w:val="both"/>
        <w:rPr>
          <w:rFonts w:cs="Times New Roman"/>
          <w:highlight w:val="yellow"/>
        </w:rPr>
      </w:pPr>
    </w:p>
    <w:p w:rsidR="003E367B" w:rsidRPr="00711959" w:rsidRDefault="003E367B" w:rsidP="003E367B">
      <w:pPr>
        <w:ind w:firstLine="360"/>
        <w:jc w:val="both"/>
        <w:rPr>
          <w:rFonts w:cs="Times New Roman"/>
          <w:b/>
        </w:rPr>
      </w:pPr>
      <w:r w:rsidRPr="00711959">
        <w:rPr>
          <w:rFonts w:cs="Times New Roman"/>
        </w:rPr>
        <w:t>Analiza piśmiennictwa, metaanaliza będzie opierać się na zgromadzeniu i interpretowaniu artykułów naukowych, tekstów naukowych, historii pielęgnowania, karty obserwacyjnej.</w:t>
      </w:r>
    </w:p>
    <w:p w:rsidR="003E367B" w:rsidRPr="00711959" w:rsidRDefault="003E367B" w:rsidP="003E367B">
      <w:pPr>
        <w:ind w:firstLine="360"/>
        <w:jc w:val="both"/>
        <w:rPr>
          <w:rFonts w:cs="Times New Roman"/>
        </w:rPr>
      </w:pPr>
      <w:r w:rsidRPr="00711959">
        <w:rPr>
          <w:rFonts w:cs="Times New Roman"/>
        </w:rPr>
        <w:t>Wszystkie wykonane pomiary będą na bieżąco rejestrowane w specjalnie przygotowanym zeszycie obserwacji pacjenta, a ich interpretacja odbędzie się na podstawie teorii dostępnych w literaturze i własnych obserwacji.</w:t>
      </w:r>
    </w:p>
    <w:p w:rsidR="00562D48" w:rsidRDefault="00562D48" w:rsidP="00116A1C">
      <w:pPr>
        <w:jc w:val="both"/>
        <w:rPr>
          <w:rFonts w:cs="Times New Roman"/>
          <w:highlight w:val="yellow"/>
        </w:rPr>
      </w:pPr>
    </w:p>
    <w:p w:rsidR="006D053A" w:rsidRPr="00DB1812" w:rsidRDefault="006D053A" w:rsidP="00116A1C">
      <w:pPr>
        <w:jc w:val="both"/>
        <w:rPr>
          <w:rFonts w:cs="Times New Roman"/>
          <w:highlight w:val="yellow"/>
        </w:rPr>
      </w:pPr>
      <w:r>
        <w:rPr>
          <w:rFonts w:cs="Times New Roman"/>
          <w:highlight w:val="yellow"/>
        </w:rPr>
        <w:t>Wskazówki dla respondenta: jak rozwiązać ankietę, gdzie? Kiedy? Jak powinny być udzielane odpowiedzi</w:t>
      </w:r>
    </w:p>
    <w:p w:rsidR="00EC2E54" w:rsidRPr="00DB1812" w:rsidRDefault="00EC2E54" w:rsidP="00EC2E54">
      <w:pPr>
        <w:pStyle w:val="PreformattedText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9C0A63" w:rsidRPr="00711959" w:rsidRDefault="00EF1D84" w:rsidP="00022B27">
      <w:pPr>
        <w:pStyle w:val="PreformattedText"/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 w:rsidRPr="00711959">
        <w:rPr>
          <w:rFonts w:ascii="Times New Roman" w:hAnsi="Times New Roman"/>
          <w:b/>
          <w:bCs/>
          <w:sz w:val="24"/>
          <w:szCs w:val="24"/>
        </w:rPr>
        <w:t>Oczekiwane korzyści badania.</w:t>
      </w:r>
      <w:bookmarkStart w:id="4" w:name="_GoBack"/>
      <w:bookmarkEnd w:id="4"/>
    </w:p>
    <w:p w:rsidR="00962DE5" w:rsidRPr="00711959" w:rsidRDefault="00962DE5" w:rsidP="00B85314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</w:p>
    <w:p w:rsidR="009C0A63" w:rsidRDefault="006D053A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</w:p>
    <w:p w:rsidR="006D053A" w:rsidRDefault="006D053A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-</w:t>
      </w:r>
    </w:p>
    <w:p w:rsidR="006D053A" w:rsidRDefault="006D053A"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</w:p>
    <w:p w:rsidR="006D053A" w:rsidRDefault="006D053A">
      <w:pPr>
        <w:pStyle w:val="PreformattedText"/>
        <w:rPr>
          <w:rFonts w:ascii="Times New Roman" w:hAnsi="Times New Roman"/>
          <w:sz w:val="24"/>
          <w:szCs w:val="24"/>
        </w:rPr>
      </w:pPr>
    </w:p>
    <w:p w:rsidR="009C0A63" w:rsidRDefault="00EF1D84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4. Ryzyko i uciążliwości związane z udziałem w badaniach.</w:t>
      </w:r>
    </w:p>
    <w:p w:rsidR="009C0A63" w:rsidRPr="00116A1C" w:rsidRDefault="00116A1C" w:rsidP="00116A1C">
      <w:pPr>
        <w:pStyle w:val="PreformattedText"/>
        <w:ind w:firstLine="709"/>
      </w:pPr>
      <w:r>
        <w:rPr>
          <w:rFonts w:ascii="Times New Roman" w:hAnsi="Times New Roman"/>
          <w:sz w:val="24"/>
          <w:szCs w:val="24"/>
        </w:rPr>
        <w:t>Brak</w:t>
      </w:r>
      <w:r w:rsidR="00EF1D84">
        <w:rPr>
          <w:rFonts w:ascii="Times New Roman" w:hAnsi="Times New Roman"/>
          <w:sz w:val="24"/>
          <w:szCs w:val="24"/>
        </w:rPr>
        <w:t>.</w:t>
      </w:r>
    </w:p>
    <w:p w:rsidR="008E0A8E" w:rsidRDefault="008E0A8E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</w:p>
    <w:p w:rsidR="009C0A63" w:rsidRDefault="00EF1D84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5. Przetwarzanie i ochrona danych osobowych.</w:t>
      </w:r>
    </w:p>
    <w:p w:rsidR="009C0A63" w:rsidRDefault="00EF1D84">
      <w:pPr>
        <w:pStyle w:val="PreformattedText"/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Wszystkie in</w:t>
      </w:r>
      <w:r w:rsidR="00116A1C">
        <w:rPr>
          <w:rFonts w:ascii="Times New Roman" w:hAnsi="Times New Roman"/>
          <w:sz w:val="24"/>
          <w:szCs w:val="24"/>
        </w:rPr>
        <w:t>formacje zgromadzone na Państwa</w:t>
      </w:r>
      <w:r>
        <w:rPr>
          <w:rFonts w:ascii="Times New Roman" w:hAnsi="Times New Roman"/>
          <w:sz w:val="24"/>
          <w:szCs w:val="24"/>
        </w:rPr>
        <w:t xml:space="preserve"> temat w toku badania będą ściśle poufne. A</w:t>
      </w:r>
      <w:r w:rsidR="00116A1C">
        <w:rPr>
          <w:rFonts w:ascii="Times New Roman" w:hAnsi="Times New Roman"/>
          <w:sz w:val="24"/>
          <w:szCs w:val="24"/>
        </w:rPr>
        <w:t>by zapewnić należną ochronę Państwa</w:t>
      </w:r>
      <w:r>
        <w:rPr>
          <w:rFonts w:ascii="Times New Roman" w:hAnsi="Times New Roman"/>
          <w:sz w:val="24"/>
          <w:szCs w:val="24"/>
        </w:rPr>
        <w:t xml:space="preserve"> danych osobowych wprowadzone zostaną procedury, które uniemożliwią dostęp do dokumentacji badania oraz danych osobowych niepowołanym osobom. Wyniki badania będą prezentowane w taki sposób, aby uniemożliwić rozpoznanie</w:t>
      </w:r>
      <w:r w:rsidR="00116A1C">
        <w:rPr>
          <w:rFonts w:ascii="Times New Roman" w:hAnsi="Times New Roman"/>
          <w:sz w:val="24"/>
          <w:szCs w:val="24"/>
        </w:rPr>
        <w:t xml:space="preserve"> Państwa jako uczestników</w:t>
      </w:r>
      <w:r>
        <w:rPr>
          <w:rFonts w:ascii="Times New Roman" w:hAnsi="Times New Roman"/>
          <w:sz w:val="24"/>
          <w:szCs w:val="24"/>
        </w:rPr>
        <w:t>.</w:t>
      </w:r>
    </w:p>
    <w:p w:rsidR="009C0A63" w:rsidRDefault="009C0A63">
      <w:pPr>
        <w:pStyle w:val="PreformattedText"/>
        <w:rPr>
          <w:rFonts w:ascii="Times New Roman" w:hAnsi="Times New Roman"/>
          <w:sz w:val="24"/>
          <w:szCs w:val="24"/>
        </w:rPr>
      </w:pPr>
    </w:p>
    <w:p w:rsidR="00B85314" w:rsidRDefault="00EF1D84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6. Kontakt: </w:t>
      </w:r>
    </w:p>
    <w:p w:rsidR="009C0A63" w:rsidRPr="00B85314" w:rsidRDefault="00116A1C">
      <w:pPr>
        <w:pStyle w:val="PreformattedTex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Zespół b</w:t>
      </w:r>
      <w:r w:rsidR="00EF1D84" w:rsidRPr="00B85314">
        <w:rPr>
          <w:rFonts w:ascii="Times New Roman" w:hAnsi="Times New Roman"/>
          <w:bCs/>
          <w:sz w:val="24"/>
          <w:szCs w:val="24"/>
        </w:rPr>
        <w:t>adawczy jest zawsze goto</w:t>
      </w:r>
      <w:r>
        <w:rPr>
          <w:rFonts w:ascii="Times New Roman" w:hAnsi="Times New Roman"/>
          <w:bCs/>
          <w:sz w:val="24"/>
          <w:szCs w:val="24"/>
        </w:rPr>
        <w:t>wy odpowiedzieć na wszelkie</w:t>
      </w:r>
      <w:r w:rsidR="00EF1D84" w:rsidRPr="00B85314">
        <w:rPr>
          <w:rFonts w:ascii="Times New Roman" w:hAnsi="Times New Roman"/>
          <w:bCs/>
          <w:sz w:val="24"/>
          <w:szCs w:val="24"/>
        </w:rPr>
        <w:t xml:space="preserve"> pytania dotyczące niniejszego badania.</w:t>
      </w:r>
    </w:p>
    <w:p w:rsidR="009C0A63" w:rsidRDefault="009C0A63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</w:p>
    <w:p w:rsidR="00116A1C" w:rsidRDefault="00EF1D84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Kontakt:</w:t>
      </w:r>
      <w:r w:rsidR="00B85314" w:rsidRPr="00B85314">
        <w:rPr>
          <w:rFonts w:ascii="Times New Roman" w:hAnsi="Times New Roman" w:cs="Times New Roman"/>
        </w:rPr>
        <w:t xml:space="preserve"> </w:t>
      </w:r>
    </w:p>
    <w:p w:rsidR="006B53A8" w:rsidRDefault="00B85314" w:rsidP="00116A1C">
      <w:pPr>
        <w:pStyle w:val="PreformattedText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</w:t>
      </w:r>
      <w:ins w:id="5" w:author="skibinskad" w:date="2019-06-25T08:36:00Z">
        <w:r w:rsidR="00774464">
          <w:rPr>
            <w:rFonts w:ascii="Times New Roman" w:hAnsi="Times New Roman" w:cs="Times New Roman"/>
            <w:sz w:val="24"/>
            <w:szCs w:val="24"/>
          </w:rPr>
          <w:t>:</w:t>
        </w:r>
      </w:ins>
      <w:r w:rsidRPr="00B85314">
        <w:rPr>
          <w:rFonts w:ascii="Times New Roman" w:hAnsi="Times New Roman"/>
          <w:sz w:val="24"/>
          <w:szCs w:val="24"/>
        </w:rPr>
        <w:t xml:space="preserve"> </w:t>
      </w:r>
    </w:p>
    <w:p w:rsidR="009C0A63" w:rsidRDefault="00EF1D84">
      <w:pPr>
        <w:pStyle w:val="PreformattedText"/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  <w:t xml:space="preserve">Promotor </w:t>
      </w:r>
      <w:r w:rsidR="00B85314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</w:p>
    <w:sectPr w:rsidR="009C0A63" w:rsidSect="00962166">
      <w:pgSz w:w="11905" w:h="16837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C26" w:rsidRDefault="002B7C26">
      <w:r>
        <w:separator/>
      </w:r>
    </w:p>
  </w:endnote>
  <w:endnote w:type="continuationSeparator" w:id="0">
    <w:p w:rsidR="002B7C26" w:rsidRDefault="002B7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Times New Roman"/>
    <w:charset w:val="00"/>
    <w:family w:val="auto"/>
    <w:pitch w:val="default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charset w:val="EE"/>
    <w:family w:val="swiss"/>
    <w:pitch w:val="variable"/>
    <w:sig w:usb0="E0000AFF" w:usb1="500078FF" w:usb2="00000021" w:usb3="00000000" w:csb0="000001BF" w:csb1="00000000"/>
  </w:font>
  <w:font w:name="Liberation Serif"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C26" w:rsidRDefault="002B7C26">
      <w:r>
        <w:rPr>
          <w:color w:val="000000"/>
        </w:rPr>
        <w:separator/>
      </w:r>
    </w:p>
  </w:footnote>
  <w:footnote w:type="continuationSeparator" w:id="0">
    <w:p w:rsidR="002B7C26" w:rsidRDefault="002B7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43D98"/>
    <w:multiLevelType w:val="hybridMultilevel"/>
    <w:tmpl w:val="79201CB8"/>
    <w:lvl w:ilvl="0" w:tplc="EFD460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03B62"/>
    <w:multiLevelType w:val="hybridMultilevel"/>
    <w:tmpl w:val="C4F0B520"/>
    <w:lvl w:ilvl="0" w:tplc="EFD460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231AB"/>
    <w:multiLevelType w:val="multilevel"/>
    <w:tmpl w:val="3422422E"/>
    <w:lvl w:ilvl="0">
      <w:numFmt w:val="bullet"/>
      <w:lvlText w:val="●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" w15:restartNumberingAfterBreak="0">
    <w:nsid w:val="4D5D3D6A"/>
    <w:multiLevelType w:val="hybridMultilevel"/>
    <w:tmpl w:val="7804A8E6"/>
    <w:lvl w:ilvl="0" w:tplc="EFD460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C76B49"/>
    <w:multiLevelType w:val="hybridMultilevel"/>
    <w:tmpl w:val="2DF2F372"/>
    <w:lvl w:ilvl="0" w:tplc="EFD460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21668"/>
    <w:multiLevelType w:val="hybridMultilevel"/>
    <w:tmpl w:val="A0E881B6"/>
    <w:lvl w:ilvl="0" w:tplc="EFD460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D177D"/>
    <w:multiLevelType w:val="hybridMultilevel"/>
    <w:tmpl w:val="78501B02"/>
    <w:lvl w:ilvl="0" w:tplc="85C434B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żytkownik systemu Windows">
    <w15:presenceInfo w15:providerId="None" w15:userId="Użytkownik systemu Window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0A63"/>
    <w:rsid w:val="00022B27"/>
    <w:rsid w:val="00026D97"/>
    <w:rsid w:val="00066636"/>
    <w:rsid w:val="000E1E76"/>
    <w:rsid w:val="00116A1C"/>
    <w:rsid w:val="00155D46"/>
    <w:rsid w:val="001D1E7B"/>
    <w:rsid w:val="002018E3"/>
    <w:rsid w:val="00255D66"/>
    <w:rsid w:val="002B7C26"/>
    <w:rsid w:val="0032659B"/>
    <w:rsid w:val="00343FB3"/>
    <w:rsid w:val="003C68EB"/>
    <w:rsid w:val="003E367B"/>
    <w:rsid w:val="003E5C5C"/>
    <w:rsid w:val="004D120C"/>
    <w:rsid w:val="004E1F80"/>
    <w:rsid w:val="005550B5"/>
    <w:rsid w:val="00562D48"/>
    <w:rsid w:val="00596A15"/>
    <w:rsid w:val="005970F3"/>
    <w:rsid w:val="005F3E73"/>
    <w:rsid w:val="00641FA0"/>
    <w:rsid w:val="006542DA"/>
    <w:rsid w:val="006744D4"/>
    <w:rsid w:val="006A1712"/>
    <w:rsid w:val="006B53A8"/>
    <w:rsid w:val="006D053A"/>
    <w:rsid w:val="00711959"/>
    <w:rsid w:val="00731179"/>
    <w:rsid w:val="00774464"/>
    <w:rsid w:val="00811A95"/>
    <w:rsid w:val="008264AF"/>
    <w:rsid w:val="008762C0"/>
    <w:rsid w:val="008B0242"/>
    <w:rsid w:val="008E0A8E"/>
    <w:rsid w:val="00936511"/>
    <w:rsid w:val="00962166"/>
    <w:rsid w:val="00962DE5"/>
    <w:rsid w:val="00966E09"/>
    <w:rsid w:val="00981651"/>
    <w:rsid w:val="009C0A63"/>
    <w:rsid w:val="009F2C59"/>
    <w:rsid w:val="009F4261"/>
    <w:rsid w:val="00A11612"/>
    <w:rsid w:val="00A13880"/>
    <w:rsid w:val="00A422C2"/>
    <w:rsid w:val="00B00926"/>
    <w:rsid w:val="00B37DF7"/>
    <w:rsid w:val="00B85314"/>
    <w:rsid w:val="00BD221D"/>
    <w:rsid w:val="00BD5F2A"/>
    <w:rsid w:val="00C15544"/>
    <w:rsid w:val="00C450C4"/>
    <w:rsid w:val="00D743CF"/>
    <w:rsid w:val="00D978A2"/>
    <w:rsid w:val="00DB1812"/>
    <w:rsid w:val="00E25E56"/>
    <w:rsid w:val="00E642DC"/>
    <w:rsid w:val="00EB2611"/>
    <w:rsid w:val="00EC2E54"/>
    <w:rsid w:val="00ED46DA"/>
    <w:rsid w:val="00EF1D84"/>
    <w:rsid w:val="00F23501"/>
    <w:rsid w:val="00F64DBE"/>
    <w:rsid w:val="00F7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B2580"/>
  <w15:docId w15:val="{57EE20B6-DCC4-4AD6-8251-D1793DE78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Lucida Sans Unicode" w:hAnsi="Times New Roman" w:cs="Tahoma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rsid w:val="00962166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Nagwek1">
    <w:name w:val="heading 1"/>
    <w:basedOn w:val="Nagwek"/>
    <w:next w:val="Textbody"/>
    <w:rsid w:val="00962166"/>
    <w:pPr>
      <w:outlineLvl w:val="0"/>
    </w:pPr>
    <w:rPr>
      <w:b/>
      <w:bCs/>
    </w:rPr>
  </w:style>
  <w:style w:type="paragraph" w:styleId="Nagwek2">
    <w:name w:val="heading 2"/>
    <w:basedOn w:val="Nagwek"/>
    <w:next w:val="Textbody"/>
    <w:rsid w:val="00962166"/>
    <w:pPr>
      <w:spacing w:before="200"/>
      <w:outlineLvl w:val="1"/>
    </w:pPr>
    <w:rPr>
      <w:b/>
      <w:bCs/>
    </w:rPr>
  </w:style>
  <w:style w:type="paragraph" w:styleId="Nagwek3">
    <w:name w:val="heading 3"/>
    <w:basedOn w:val="Nagwek"/>
    <w:next w:val="Textbody"/>
    <w:rsid w:val="00962166"/>
    <w:pPr>
      <w:spacing w:before="140"/>
      <w:outlineLvl w:val="2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962166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customStyle="1" w:styleId="PreformattedText">
    <w:name w:val="Preformatted Text"/>
    <w:basedOn w:val="Standard"/>
    <w:rsid w:val="00962166"/>
    <w:rPr>
      <w:rFonts w:ascii="Courier New" w:eastAsia="Courier New" w:hAnsi="Courier New" w:cs="Courier New"/>
      <w:sz w:val="20"/>
      <w:szCs w:val="20"/>
    </w:rPr>
  </w:style>
  <w:style w:type="paragraph" w:styleId="Nagwek">
    <w:name w:val="header"/>
    <w:basedOn w:val="Standard"/>
    <w:next w:val="Textbody"/>
    <w:rsid w:val="0096216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962166"/>
    <w:pPr>
      <w:spacing w:after="120"/>
    </w:pPr>
  </w:style>
  <w:style w:type="paragraph" w:styleId="Lista">
    <w:name w:val="List"/>
    <w:basedOn w:val="Textbody"/>
    <w:rsid w:val="00962166"/>
  </w:style>
  <w:style w:type="paragraph" w:styleId="Legenda">
    <w:name w:val="caption"/>
    <w:basedOn w:val="Standard"/>
    <w:rsid w:val="009621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962166"/>
    <w:pPr>
      <w:suppressLineNumbers/>
    </w:pPr>
  </w:style>
  <w:style w:type="paragraph" w:customStyle="1" w:styleId="Quotations">
    <w:name w:val="Quotations"/>
    <w:basedOn w:val="Standard"/>
    <w:rsid w:val="00962166"/>
    <w:pPr>
      <w:spacing w:after="283"/>
      <w:ind w:left="567" w:right="567"/>
    </w:pPr>
  </w:style>
  <w:style w:type="paragraph" w:styleId="Tytu">
    <w:name w:val="Title"/>
    <w:basedOn w:val="Nagwek"/>
    <w:next w:val="Textbody"/>
    <w:rsid w:val="00962166"/>
    <w:pPr>
      <w:jc w:val="center"/>
    </w:pPr>
    <w:rPr>
      <w:b/>
      <w:bCs/>
      <w:sz w:val="56"/>
      <w:szCs w:val="56"/>
    </w:rPr>
  </w:style>
  <w:style w:type="paragraph" w:styleId="Podtytu">
    <w:name w:val="Subtitle"/>
    <w:basedOn w:val="Nagwek"/>
    <w:next w:val="Textbody"/>
    <w:rsid w:val="00962166"/>
    <w:pPr>
      <w:spacing w:before="60"/>
      <w:jc w:val="center"/>
    </w:pPr>
    <w:rPr>
      <w:sz w:val="36"/>
      <w:szCs w:val="36"/>
    </w:rPr>
  </w:style>
  <w:style w:type="character" w:customStyle="1" w:styleId="BulletSymbols">
    <w:name w:val="Bullet Symbols"/>
    <w:rsid w:val="00962166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rsid w:val="00962166"/>
    <w:rPr>
      <w:color w:val="000080"/>
      <w:u w:val="single"/>
    </w:rPr>
  </w:style>
  <w:style w:type="character" w:styleId="Odwoaniedokomentarza">
    <w:name w:val="annotation reference"/>
    <w:uiPriority w:val="99"/>
    <w:semiHidden/>
    <w:unhideWhenUsed/>
    <w:rsid w:val="0006663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66636"/>
    <w:rPr>
      <w:rFonts w:cs="Times New Roman"/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066636"/>
    <w:rPr>
      <w:kern w:val="3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66636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66636"/>
    <w:rPr>
      <w:b/>
      <w:bCs/>
      <w:kern w:val="3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66636"/>
    <w:rPr>
      <w:rFonts w:ascii="Tahoma" w:hAnsi="Tahoma" w:cs="Times New Roman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066636"/>
    <w:rPr>
      <w:rFonts w:ascii="Tahoma" w:hAnsi="Tahoma"/>
      <w:kern w:val="3"/>
      <w:sz w:val="16"/>
      <w:szCs w:val="16"/>
    </w:rPr>
  </w:style>
  <w:style w:type="paragraph" w:customStyle="1" w:styleId="Tretekstu">
    <w:name w:val="Treść tekstu"/>
    <w:basedOn w:val="Normalny"/>
    <w:rsid w:val="00B85314"/>
    <w:pPr>
      <w:widowControl/>
      <w:overflowPunct w:val="0"/>
      <w:autoSpaceDN/>
      <w:spacing w:after="140" w:line="276" w:lineRule="auto"/>
      <w:textAlignment w:val="auto"/>
    </w:pPr>
    <w:rPr>
      <w:rFonts w:ascii="Liberation Serif" w:eastAsia="SimSun" w:hAnsi="Liberation Serif" w:cs="Arial"/>
      <w:color w:val="00000A"/>
      <w:kern w:val="0"/>
      <w:lang w:eastAsia="zh-CN" w:bidi="hi-IN"/>
    </w:rPr>
  </w:style>
  <w:style w:type="paragraph" w:styleId="Akapitzlist">
    <w:name w:val="List Paragraph"/>
    <w:basedOn w:val="Normalny"/>
    <w:uiPriority w:val="34"/>
    <w:qFormat/>
    <w:rsid w:val="00116A1C"/>
    <w:pPr>
      <w:widowControl/>
      <w:suppressAutoHyphens w:val="0"/>
      <w:autoSpaceDN/>
      <w:ind w:left="720"/>
      <w:contextualSpacing/>
      <w:textAlignment w:val="auto"/>
    </w:pPr>
    <w:rPr>
      <w:rFonts w:ascii="Calibri" w:eastAsia="Calibri" w:hAnsi="Calibri" w:cs="Times New Roman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8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300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Michalina Krysta</dc:creator>
  <cp:lastModifiedBy>Użytkownik systemu Windows</cp:lastModifiedBy>
  <cp:revision>13</cp:revision>
  <cp:lastPrinted>2015-11-10T15:42:00Z</cp:lastPrinted>
  <dcterms:created xsi:type="dcterms:W3CDTF">2019-06-24T14:21:00Z</dcterms:created>
  <dcterms:modified xsi:type="dcterms:W3CDTF">2021-01-23T11:05:00Z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